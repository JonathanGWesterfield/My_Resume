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Jonathan G. Westerfield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9418 Stone Porch Ln, Houston TX 77064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  <w:rtl w:val="0"/>
        </w:rPr>
        <w:t xml:space="preserve">713-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253-6097 (Cell)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jgwesterfield@gmail.com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Seeking Internship or Co-op for Spring 2019 or Summer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Texas A&amp;M University, College Station, TX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B.S. in Computer Engineering – GPA 3.523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Senior – Graduation May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Experience: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Oceus Networks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Intern</w:t>
        <w:tab/>
        <w:t xml:space="preserve">    </w:t>
        <w:tab/>
        <w:tab/>
        <w:tab/>
        <w:tab/>
        <w:t xml:space="preserve">           May 2018 – August 2018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ins w:author="John W" w:id="0" w:date="2018-08-19T18:00:00Z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John W" w:id="0" w:date="2018-08-19T18:00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Oceus Networks provides customized broadband mobile solutions, integrating fixed and wireless broadband technologies that enable secure, high-speed voice, video, and data communications.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Wrote file versioning/configuration management tool in Golang using a Git backend along with bash scripts to help use the tool</w:t>
      </w:r>
      <w:ins w:author="John W" w:id="1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(what tool and what is it used for)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Wrote Python executable to stage and pull configurations settings from productions telecom units using proprietary configuration files</w:t>
      </w:r>
      <w:ins w:author="John W" w:id="2" w:date="2018-08-19T18:04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(what is purpose)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ins w:author="John W" w:id="3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Developed and </w:t>
        </w:r>
      </w:ins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Wrote Java gui tool to </w:t>
      </w:r>
      <w:del w:author="John W" w:id="4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help </w:delText>
        </w:r>
      </w:del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write staging configuration files for production </w:t>
      </w:r>
      <w:ins w:author="John W" w:id="5" w:date="2018-08-19T18:02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mobile telecom </w:t>
        </w:r>
      </w:ins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  <w:del w:author="John W" w:id="6" w:date="2018-08-19T18:03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delText xml:space="preserve"> from scratch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Completely setup Centos 7 Operating system </w:t>
      </w:r>
      <w:ins w:author="John W" w:id="7" w:date="2018-08-19T18:01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 ?? device to perform what purpose </w:t>
        </w:r>
      </w:ins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using minimal server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Helped with testing of company CLI tool </w:t>
      </w:r>
      <w:ins w:author="John W" w:id="8" w:date="2018-08-19T18:01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(what is CLI) </w:t>
        </w:r>
      </w:ins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used to configure production </w:t>
      </w:r>
      <w:ins w:author="John W" w:id="9" w:date="2018-08-19T18:01:00Z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262626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Mobile Telecom </w:t>
        </w:r>
      </w:ins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Texas A&amp;M University Division of Student Affairs Department of Information Technology Student Technician - Helpdesk</w:t>
        <w:tab/>
        <w:tab/>
        <w:tab/>
        <w:t xml:space="preserve">      </w:t>
        <w:tab/>
        <w:t xml:space="preserve">          September 2016 - Present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Take calls and assist customers with technology including system troubleshooting, system setups, equipment checkout and computer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reated a bash setup script to automate installation of settings and programs for all new MacOS computers deployed by our IT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Skills and Abilities: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Proficient with Java, C, C++, Golang, Python, PHP, and MySQL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Knowledge and experience with Microsoft Office, including Word, PowerPoint, and Excel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Completed a Cisco A+ Certification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Previous experience building a computer with multiple operating systems for personal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Recent Projects: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Texas A&amp;M Grade Analyzer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https://github.com/JonathanGWesterfield/TamuGradeAnalyzer-IntelliJIntegration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Analyzes grade distributions and grade trends of Texas A&amp;M professors to aid in class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Leadership: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Team leader of a 4 member team in Engineering 111 &amp; 112 classes. Took the initiative in directing, assigning and monitoring team tasks to insure timely completion of projects and assignments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Organized a team of 5 volunteers and was the site leader for the Big Event 2016, where we assisted a senior homeowner with yard work and general cleaning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Achievements: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  <w:rtl w:val="0"/>
        </w:rPr>
        <w:t xml:space="preserve">Motorized bicycle by installing a two-cycle 66cc engine onto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6262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260" w:top="1260" w:left="180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262626"/>
        <w:sz w:val="18"/>
        <w:szCs w:val="18"/>
        <w:lang w:val="en-US"/>
      </w:rPr>
    </w:rPrDefault>
    <w:pPrDefault>
      <w:pPr>
        <w:spacing w:after="18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smallCaps w:val="1"/>
      <w:color w:val="7f7f7f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gwesterfield@gmail.com" TargetMode="External"/><Relationship Id="rId7" Type="http://schemas.openxmlformats.org/officeDocument/2006/relationships/hyperlink" Target="https://github.com/JonathanGWesterfield/TamuGradeAnalyzer-IntelliJInteg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